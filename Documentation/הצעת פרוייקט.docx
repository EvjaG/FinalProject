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D555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  <w:r w:rsidRPr="00362C61">
        <w:rPr>
          <w:rFonts w:asciiTheme="minorBidi" w:hAnsiTheme="minorBidi" w:cstheme="minorBidi"/>
          <w:b/>
          <w:bCs/>
          <w:szCs w:val="48"/>
          <w:rtl/>
        </w:rPr>
        <w:t>המחלקה להנדסת תוכנה</w:t>
      </w:r>
    </w:p>
    <w:p w14:paraId="407DDDF1" w14:textId="12A4DFD1" w:rsidR="00DE0256" w:rsidRPr="00362C61" w:rsidRDefault="00DE0256" w:rsidP="00D60B99">
      <w:pPr>
        <w:spacing w:line="360" w:lineRule="auto"/>
        <w:rPr>
          <w:rFonts w:asciiTheme="minorBidi" w:hAnsiTheme="minorBidi" w:cstheme="minorBidi"/>
          <w:b/>
          <w:bCs/>
          <w:szCs w:val="48"/>
          <w:rtl/>
        </w:rPr>
      </w:pPr>
      <w:r w:rsidRPr="00362C61">
        <w:rPr>
          <w:rFonts w:asciiTheme="minorBidi" w:hAnsiTheme="minorBidi" w:cstheme="minorBidi"/>
          <w:b/>
          <w:bCs/>
          <w:szCs w:val="48"/>
          <w:rtl/>
        </w:rPr>
        <w:t>פרויקט גמר –</w:t>
      </w:r>
      <w:r w:rsidR="00C50253" w:rsidRPr="00362C61">
        <w:rPr>
          <w:rFonts w:asciiTheme="minorBidi" w:hAnsiTheme="minorBidi" w:cstheme="minorBidi"/>
          <w:b/>
          <w:bCs/>
          <w:szCs w:val="48"/>
          <w:rtl/>
        </w:rPr>
        <w:t xml:space="preserve"> </w:t>
      </w:r>
      <w:r w:rsidR="00505F83" w:rsidRPr="00362C61">
        <w:rPr>
          <w:rFonts w:asciiTheme="minorBidi" w:hAnsiTheme="minorBidi" w:cstheme="minorBidi"/>
          <w:b/>
          <w:bCs/>
          <w:szCs w:val="48"/>
          <w:rtl/>
        </w:rPr>
        <w:t>תשפ"ב</w:t>
      </w:r>
    </w:p>
    <w:p w14:paraId="55229FB2" w14:textId="7EEE24FD" w:rsidR="00334EF9" w:rsidRPr="00362C61" w:rsidRDefault="00334EF9" w:rsidP="00DE0256">
      <w:pPr>
        <w:spacing w:line="360" w:lineRule="auto"/>
        <w:rPr>
          <w:rFonts w:asciiTheme="minorBidi" w:hAnsiTheme="minorBidi" w:cstheme="minorBidi"/>
          <w:b/>
          <w:bCs/>
          <w:szCs w:val="48"/>
        </w:rPr>
      </w:pPr>
      <w:r w:rsidRPr="00362C61">
        <w:rPr>
          <w:rFonts w:asciiTheme="minorBidi" w:hAnsiTheme="minorBidi" w:cstheme="minorBidi"/>
          <w:sz w:val="48"/>
          <w:szCs w:val="48"/>
          <w:rtl/>
        </w:rPr>
        <w:t>אגירה וסיווג של מסלולים של גופים פיזיקליים באמצעות למידת מכונה</w:t>
      </w:r>
      <w:r w:rsidRPr="00362C61">
        <w:rPr>
          <w:rFonts w:asciiTheme="minorBidi" w:hAnsiTheme="minorBidi" w:cstheme="minorBidi"/>
          <w:sz w:val="48"/>
          <w:szCs w:val="48"/>
        </w:rPr>
        <w:br/>
        <w:t>Storage and Classification of Trajectories via Machine Learning Methods</w:t>
      </w:r>
      <w:r w:rsidRPr="00362C61">
        <w:rPr>
          <w:rFonts w:asciiTheme="minorBidi" w:hAnsiTheme="minorBidi" w:cstheme="minorBidi"/>
          <w:b/>
          <w:bCs/>
          <w:szCs w:val="48"/>
          <w:rtl/>
        </w:rPr>
        <w:t xml:space="preserve"> </w:t>
      </w:r>
    </w:p>
    <w:p w14:paraId="03163F6F" w14:textId="6864149F" w:rsidR="00051F39" w:rsidRPr="00362C61" w:rsidRDefault="00051F39" w:rsidP="00B54814">
      <w:pPr>
        <w:spacing w:line="360" w:lineRule="auto"/>
        <w:rPr>
          <w:rFonts w:asciiTheme="minorBidi" w:hAnsiTheme="minorBidi" w:cstheme="minorBidi"/>
          <w:b/>
          <w:bCs/>
          <w:sz w:val="44"/>
          <w:szCs w:val="44"/>
          <w:rtl/>
        </w:rPr>
      </w:pPr>
      <w:r w:rsidRPr="00362C61">
        <w:rPr>
          <w:rFonts w:asciiTheme="minorBidi" w:hAnsiTheme="minorBidi" w:cstheme="minorBidi"/>
          <w:b/>
          <w:bCs/>
          <w:sz w:val="44"/>
          <w:szCs w:val="44"/>
        </w:rPr>
        <w:t>4</w:t>
      </w:r>
      <w:r w:rsidRPr="00362C61">
        <w:rPr>
          <w:rFonts w:asciiTheme="minorBidi" w:hAnsiTheme="minorBidi" w:cstheme="minorBidi"/>
          <w:b/>
          <w:bCs/>
          <w:sz w:val="44"/>
          <w:szCs w:val="44"/>
          <w:rtl/>
        </w:rPr>
        <w:t xml:space="preserve"> עמודים</w:t>
      </w:r>
    </w:p>
    <w:p w14:paraId="7AA6E9F3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מאת</w:t>
      </w:r>
    </w:p>
    <w:p w14:paraId="706A04B0" w14:textId="6B18C9F8" w:rsidR="00D60B99" w:rsidRPr="00362C61" w:rsidRDefault="00332B84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אביתר גולן</w:t>
      </w:r>
    </w:p>
    <w:p w14:paraId="29AE8E72" w14:textId="7A669705" w:rsidR="00E00F18" w:rsidRPr="00362C61" w:rsidRDefault="00332B84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203311733</w:t>
      </w:r>
    </w:p>
    <w:p w14:paraId="7E14CD90" w14:textId="77777777" w:rsidR="00BD6B4D" w:rsidRPr="00362C61" w:rsidRDefault="00BD6B4D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7F1F0412" w14:textId="77777777" w:rsidR="00D60B99" w:rsidRPr="00362C61" w:rsidRDefault="00D60B99" w:rsidP="00D60B99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rtl/>
        </w:rPr>
      </w:pPr>
    </w:p>
    <w:p w14:paraId="63EC22FE" w14:textId="26EC26F6" w:rsidR="00D60B99" w:rsidRPr="00362C61" w:rsidRDefault="00D60B99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מנחה אקדמי: דר'</w:t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ראובן יגל</w:t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29467D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FC1AB3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75075F3C" w14:textId="139B86D9" w:rsidR="00FC1AB3" w:rsidRPr="00362C61" w:rsidRDefault="00FC1AB3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אחראי</w:t>
      </w:r>
      <w:r w:rsidR="00D60B99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תעשייתי</w:t>
      </w:r>
      <w:r w:rsidR="00D60B99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: 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  <w:rtl/>
        </w:rPr>
        <w:t>דר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'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="00BC017A" w:rsidRPr="00362C61">
        <w:rPr>
          <w:rFonts w:asciiTheme="minorBidi" w:hAnsiTheme="minorBidi" w:cstheme="minorBidi"/>
          <w:b/>
          <w:bCs/>
          <w:sz w:val="28"/>
          <w:szCs w:val="28"/>
          <w:rtl/>
        </w:rPr>
        <w:t>שי אקו</w:t>
      </w:r>
      <w:r w:rsidR="008073D6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="008073D6"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36DD6F64" w14:textId="5F634B60" w:rsidR="00FC1AB3" w:rsidRPr="00362C61" w:rsidRDefault="00FC1AB3" w:rsidP="00FC1AB3">
      <w:pPr>
        <w:spacing w:line="360" w:lineRule="auto"/>
        <w:jc w:val="left"/>
        <w:rPr>
          <w:rFonts w:asciiTheme="minorBidi" w:hAnsiTheme="minorBidi" w:cstheme="minorBidi"/>
          <w:b/>
          <w:bCs/>
          <w:sz w:val="28"/>
          <w:szCs w:val="28"/>
          <w:rtl/>
        </w:rPr>
      </w:pP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>רכז הפרויקטים: דר'</w:t>
      </w:r>
      <w:r w:rsidR="0058304D"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אסף שפנייר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 xml:space="preserve"> 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אישור:</w:t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</w:r>
      <w:r w:rsidRPr="00362C61">
        <w:rPr>
          <w:rFonts w:asciiTheme="minorBidi" w:hAnsiTheme="minorBidi" w:cstheme="minorBidi"/>
          <w:b/>
          <w:bCs/>
          <w:sz w:val="28"/>
          <w:szCs w:val="28"/>
          <w:rtl/>
        </w:rPr>
        <w:tab/>
        <w:t>תאריך:</w:t>
      </w:r>
    </w:p>
    <w:p w14:paraId="68072D10" w14:textId="77777777" w:rsidR="00D60B99" w:rsidRPr="00362C61" w:rsidRDefault="00D60B99" w:rsidP="00D60B99">
      <w:pPr>
        <w:bidi w:val="0"/>
        <w:jc w:val="left"/>
        <w:rPr>
          <w:rFonts w:asciiTheme="minorBidi" w:hAnsiTheme="minorBidi" w:cstheme="minorBidi"/>
          <w:b/>
          <w:bCs/>
          <w:sz w:val="28"/>
          <w:szCs w:val="28"/>
        </w:rPr>
      </w:pPr>
    </w:p>
    <w:p w14:paraId="7658A191" w14:textId="7A639E26" w:rsidR="009637F4" w:rsidRPr="00362C61" w:rsidRDefault="009637F4">
      <w:pPr>
        <w:bidi w:val="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br w:type="page"/>
      </w:r>
    </w:p>
    <w:p w14:paraId="5AB71AA1" w14:textId="77777777" w:rsidR="00705336" w:rsidRPr="00362C61" w:rsidRDefault="00705336" w:rsidP="00D60B99">
      <w:pPr>
        <w:jc w:val="left"/>
        <w:rPr>
          <w:rFonts w:asciiTheme="minorBidi" w:hAnsiTheme="minorBidi" w:cstheme="minorBidi"/>
          <w:rtl/>
        </w:rPr>
      </w:pPr>
    </w:p>
    <w:p w14:paraId="413B20F3" w14:textId="77777777" w:rsidR="00DE0256" w:rsidRPr="00362C61" w:rsidRDefault="00ED221C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t>מערכות ניהול הפרויקט</w:t>
      </w:r>
      <w:r w:rsidR="00DE0256" w:rsidRPr="00362C61">
        <w:rPr>
          <w:rFonts w:asciiTheme="minorBidi" w:hAnsiTheme="minorBidi" w:cstheme="minorBidi"/>
          <w:sz w:val="28"/>
          <w:szCs w:val="28"/>
          <w:rtl/>
        </w:rPr>
        <w:t>:</w:t>
      </w:r>
      <w:r w:rsidR="00B54814" w:rsidRPr="00362C61">
        <w:rPr>
          <w:rFonts w:asciiTheme="minorBidi" w:hAnsiTheme="minorBidi" w:cstheme="minorBidi"/>
          <w:sz w:val="28"/>
          <w:szCs w:val="28"/>
          <w:rtl/>
        </w:rPr>
        <w:t xml:space="preserve"> 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15"/>
        <w:gridCol w:w="1843"/>
        <w:gridCol w:w="6237"/>
      </w:tblGrid>
      <w:tr w:rsidR="00ED221C" w:rsidRPr="00362C61" w14:paraId="50D355AE" w14:textId="77777777" w:rsidTr="00ED221C">
        <w:tc>
          <w:tcPr>
            <w:tcW w:w="415" w:type="dxa"/>
          </w:tcPr>
          <w:p w14:paraId="146BEC10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#</w:t>
            </w:r>
          </w:p>
        </w:tc>
        <w:tc>
          <w:tcPr>
            <w:tcW w:w="1843" w:type="dxa"/>
          </w:tcPr>
          <w:p w14:paraId="0B4BD6DE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מערכת</w:t>
            </w:r>
          </w:p>
        </w:tc>
        <w:tc>
          <w:tcPr>
            <w:tcW w:w="6237" w:type="dxa"/>
          </w:tcPr>
          <w:p w14:paraId="777EA6D6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מיקום</w:t>
            </w:r>
          </w:p>
        </w:tc>
      </w:tr>
      <w:tr w:rsidR="00ED221C" w:rsidRPr="00362C61" w14:paraId="4A45601F" w14:textId="77777777" w:rsidTr="00ED221C">
        <w:tc>
          <w:tcPr>
            <w:tcW w:w="415" w:type="dxa"/>
          </w:tcPr>
          <w:p w14:paraId="568ACA74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1</w:t>
            </w:r>
          </w:p>
        </w:tc>
        <w:tc>
          <w:tcPr>
            <w:tcW w:w="1843" w:type="dxa"/>
          </w:tcPr>
          <w:p w14:paraId="2585A09B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מאגר קוד</w:t>
            </w:r>
          </w:p>
        </w:tc>
        <w:tc>
          <w:tcPr>
            <w:tcW w:w="6237" w:type="dxa"/>
          </w:tcPr>
          <w:p w14:paraId="126F1355" w14:textId="2D8F6A4D" w:rsidR="00ED221C" w:rsidRPr="00362C61" w:rsidRDefault="00595B26" w:rsidP="00ED221C">
            <w:pPr>
              <w:bidi w:val="0"/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hyperlink r:id="rId8" w:history="1">
              <w:r w:rsidR="00194631" w:rsidRPr="00362C61">
                <w:rPr>
                  <w:rStyle w:val="Hyperlink"/>
                  <w:rFonts w:asciiTheme="minorBidi" w:hAnsiTheme="minorBidi"/>
                  <w:sz w:val="28"/>
                  <w:szCs w:val="28"/>
                </w:rPr>
                <w:t>https://github.com/EvjaG/FinalProject</w:t>
              </w:r>
            </w:hyperlink>
            <w:r w:rsidR="00194631" w:rsidRPr="00362C61">
              <w:rPr>
                <w:rFonts w:asciiTheme="minorBidi" w:hAnsiTheme="minorBidi"/>
                <w:sz w:val="28"/>
                <w:szCs w:val="28"/>
              </w:rPr>
              <w:t xml:space="preserve"> </w:t>
            </w:r>
          </w:p>
        </w:tc>
      </w:tr>
      <w:tr w:rsidR="00ED221C" w:rsidRPr="00362C61" w14:paraId="5178AB2A" w14:textId="77777777" w:rsidTr="00ED221C">
        <w:tc>
          <w:tcPr>
            <w:tcW w:w="415" w:type="dxa"/>
          </w:tcPr>
          <w:p w14:paraId="62856099" w14:textId="77777777" w:rsidR="00ED221C" w:rsidRPr="00362C61" w:rsidRDefault="0090275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2</w:t>
            </w:r>
          </w:p>
        </w:tc>
        <w:tc>
          <w:tcPr>
            <w:tcW w:w="1843" w:type="dxa"/>
          </w:tcPr>
          <w:p w14:paraId="31D7B788" w14:textId="77777777" w:rsidR="00ED221C" w:rsidRPr="00362C61" w:rsidRDefault="00ED221C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יומן</w:t>
            </w:r>
          </w:p>
        </w:tc>
        <w:tc>
          <w:tcPr>
            <w:tcW w:w="6237" w:type="dxa"/>
          </w:tcPr>
          <w:p w14:paraId="3BA8B01A" w14:textId="4A9139A2" w:rsidR="00ED221C" w:rsidRPr="00362C61" w:rsidRDefault="00194631" w:rsidP="00DE0256">
            <w:pPr>
              <w:jc w:val="left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??</w:t>
            </w:r>
          </w:p>
        </w:tc>
      </w:tr>
    </w:tbl>
    <w:p w14:paraId="1A1EA534" w14:textId="289621A2" w:rsidR="00ED221C" w:rsidRPr="00362C61" w:rsidRDefault="00ED221C" w:rsidP="00DE0256">
      <w:pPr>
        <w:jc w:val="left"/>
        <w:rPr>
          <w:rFonts w:asciiTheme="minorBidi" w:hAnsiTheme="minorBidi" w:cstheme="minorBidi"/>
          <w:sz w:val="28"/>
          <w:szCs w:val="28"/>
        </w:rPr>
      </w:pPr>
    </w:p>
    <w:p w14:paraId="22951F57" w14:textId="7F17C6C6" w:rsidR="00981133" w:rsidRPr="00362C61" w:rsidRDefault="00981133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t>מידע נוסף (מחק את המיותר)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47"/>
        <w:gridCol w:w="4248"/>
      </w:tblGrid>
      <w:tr w:rsidR="00981133" w:rsidRPr="00362C61" w14:paraId="5B783225" w14:textId="77777777" w:rsidTr="00981133">
        <w:tc>
          <w:tcPr>
            <w:tcW w:w="4247" w:type="dxa"/>
          </w:tcPr>
          <w:p w14:paraId="4A52512B" w14:textId="26CD9C62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סוג הפרויקט</w:t>
            </w:r>
          </w:p>
        </w:tc>
        <w:tc>
          <w:tcPr>
            <w:tcW w:w="4248" w:type="dxa"/>
          </w:tcPr>
          <w:p w14:paraId="5300A9A0" w14:textId="69285AA1" w:rsidR="00F400CB" w:rsidRPr="00362C61" w:rsidRDefault="00F400CB" w:rsidP="007B22E2">
            <w:pPr>
              <w:pStyle w:val="ListParagraph"/>
              <w:jc w:val="both"/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</w:pPr>
            <w:r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>תעשייתי</w:t>
            </w:r>
            <w:r w:rsidR="00194631"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 xml:space="preserve">, </w:t>
            </w:r>
            <w:r w:rsidR="003C7FBC" w:rsidRPr="00362C61">
              <w:rPr>
                <w:rFonts w:asciiTheme="minorBidi" w:eastAsiaTheme="minorHAnsi" w:hAnsiTheme="minorBidi" w:cstheme="minorBidi"/>
                <w:sz w:val="28"/>
                <w:szCs w:val="28"/>
                <w:rtl/>
              </w:rPr>
              <w:t xml:space="preserve">חברת </w:t>
            </w:r>
            <w:r w:rsidR="003C7FBC" w:rsidRPr="00362C61">
              <w:rPr>
                <w:rFonts w:asciiTheme="minorBidi" w:eastAsiaTheme="minorHAnsi" w:hAnsiTheme="minorBidi" w:cstheme="minorBidi"/>
                <w:sz w:val="28"/>
                <w:szCs w:val="28"/>
              </w:rPr>
              <w:t>hi-tech</w:t>
            </w:r>
          </w:p>
        </w:tc>
      </w:tr>
      <w:tr w:rsidR="00981133" w:rsidRPr="00362C61" w14:paraId="25E0F501" w14:textId="77777777" w:rsidTr="00981133">
        <w:tc>
          <w:tcPr>
            <w:tcW w:w="4247" w:type="dxa"/>
          </w:tcPr>
          <w:p w14:paraId="55FC9576" w14:textId="4B541920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פרויקט מח"ר</w:t>
            </w:r>
          </w:p>
        </w:tc>
        <w:tc>
          <w:tcPr>
            <w:tcW w:w="4248" w:type="dxa"/>
          </w:tcPr>
          <w:p w14:paraId="55FEAA88" w14:textId="77DE6C00" w:rsidR="00981133" w:rsidRPr="00362C61" w:rsidRDefault="00981133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  <w:tr w:rsidR="00981133" w:rsidRPr="00362C61" w14:paraId="1D8DEF87" w14:textId="77777777" w:rsidTr="00981133">
        <w:tc>
          <w:tcPr>
            <w:tcW w:w="4247" w:type="dxa"/>
          </w:tcPr>
          <w:p w14:paraId="4223F9C9" w14:textId="46D56064" w:rsidR="00981133" w:rsidRPr="00362C61" w:rsidRDefault="002938FB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פרויקט ממשיך</w:t>
            </w:r>
          </w:p>
        </w:tc>
        <w:tc>
          <w:tcPr>
            <w:tcW w:w="4248" w:type="dxa"/>
          </w:tcPr>
          <w:p w14:paraId="7932665D" w14:textId="54FABA13" w:rsidR="002938FB" w:rsidRPr="00362C61" w:rsidRDefault="00362C61" w:rsidP="00194631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  <w:tr w:rsidR="008C645E" w:rsidRPr="00362C61" w14:paraId="6F668A65" w14:textId="77777777" w:rsidTr="00981133">
        <w:tc>
          <w:tcPr>
            <w:tcW w:w="4247" w:type="dxa"/>
          </w:tcPr>
          <w:p w14:paraId="2D0D7F01" w14:textId="32DAA6BA" w:rsidR="008C645E" w:rsidRPr="00362C61" w:rsidRDefault="008C645E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פרויקט זוגי: </w:t>
            </w:r>
          </w:p>
        </w:tc>
        <w:tc>
          <w:tcPr>
            <w:tcW w:w="4248" w:type="dxa"/>
          </w:tcPr>
          <w:p w14:paraId="79CE036E" w14:textId="4CFD4B56" w:rsidR="008C645E" w:rsidRPr="00362C61" w:rsidRDefault="008C645E" w:rsidP="00DE0256">
            <w:pPr>
              <w:jc w:val="left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לא</w:t>
            </w:r>
          </w:p>
        </w:tc>
      </w:tr>
    </w:tbl>
    <w:p w14:paraId="191EF6A1" w14:textId="77777777" w:rsidR="00981133" w:rsidRPr="00362C61" w:rsidRDefault="00981133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24B4858C" w14:textId="77777777" w:rsidR="0042405F" w:rsidRPr="00362C61" w:rsidRDefault="0042405F" w:rsidP="00981133">
      <w:pPr>
        <w:bidi w:val="0"/>
        <w:jc w:val="left"/>
        <w:rPr>
          <w:rFonts w:asciiTheme="minorBidi" w:hAnsiTheme="minorBidi" w:cstheme="minorBidi"/>
          <w:sz w:val="28"/>
          <w:szCs w:val="28"/>
        </w:rPr>
      </w:pPr>
      <w:r w:rsidRPr="00362C61">
        <w:rPr>
          <w:rFonts w:asciiTheme="minorBidi" w:hAnsiTheme="minorBidi" w:cstheme="minorBidi"/>
          <w:sz w:val="28"/>
          <w:szCs w:val="28"/>
          <w:rtl/>
        </w:rPr>
        <w:br w:type="page"/>
      </w:r>
    </w:p>
    <w:p w14:paraId="3C74148A" w14:textId="77777777" w:rsidR="0042405F" w:rsidRPr="00362C61" w:rsidRDefault="0042405F" w:rsidP="00DE0256">
      <w:pPr>
        <w:jc w:val="left"/>
        <w:rPr>
          <w:rFonts w:asciiTheme="minorBidi" w:hAnsiTheme="minorBidi" w:cstheme="minorBidi"/>
          <w:sz w:val="28"/>
          <w:szCs w:val="28"/>
          <w:rtl/>
        </w:rPr>
      </w:pPr>
    </w:p>
    <w:p w14:paraId="4C44D350" w14:textId="77777777" w:rsidR="00835FCA" w:rsidRPr="00362C61" w:rsidRDefault="00003228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 xml:space="preserve">מבוא </w:t>
      </w:r>
    </w:p>
    <w:p w14:paraId="66CF6AC7" w14:textId="77777777" w:rsidR="009A6556" w:rsidRPr="00362C61" w:rsidRDefault="009A6556" w:rsidP="009A6556">
      <w:pPr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מעבדת התעשייה הבטחונית אוספת במשך שנים רבות מסלולי גופים, מעוניינים באמצעים של למידת מכונה על מנת לעקוב בזמן אמת אחרי מסלולם ולחזות שינויים שיכולים לשנות את נקודת הגעתו (לדוג').</w:t>
      </w:r>
    </w:p>
    <w:p w14:paraId="20517356" w14:textId="49472D5B" w:rsidR="00DE0256" w:rsidRPr="00362C61" w:rsidRDefault="00505F83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דרישות ואפיון</w:t>
      </w:r>
      <w:r w:rsidR="00903A6C" w:rsidRPr="00362C61">
        <w:rPr>
          <w:rFonts w:asciiTheme="minorBidi" w:hAnsiTheme="minorBidi" w:cstheme="minorBidi"/>
          <w:rtl/>
        </w:rPr>
        <w:t xml:space="preserve"> הבעיה</w:t>
      </w:r>
    </w:p>
    <w:p w14:paraId="7006F24B" w14:textId="77777777" w:rsidR="00903A6C" w:rsidRPr="00362C61" w:rsidRDefault="00903A6C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דרישות</w:t>
      </w:r>
      <w:r w:rsidR="00F4000D" w:rsidRPr="00362C61">
        <w:rPr>
          <w:rFonts w:asciiTheme="minorBidi" w:hAnsiTheme="minorBidi" w:cstheme="minorBidi"/>
          <w:rtl/>
        </w:rPr>
        <w:t xml:space="preserve"> ואפיון  הבעיה </w:t>
      </w:r>
    </w:p>
    <w:p w14:paraId="10969C5A" w14:textId="105F5422" w:rsidR="009A6556" w:rsidRPr="00362C61" w:rsidRDefault="009A6556" w:rsidP="009A6556">
      <w:pPr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הקמת מערכת הכוללת בסיס נתונים ומערכת לאגירת נתונים בזמן-אמת מגופים פיסיקליים</w:t>
      </w:r>
      <w:r w:rsidR="007B22E2">
        <w:rPr>
          <w:rFonts w:asciiTheme="minorBidi" w:hAnsiTheme="minorBidi" w:cstheme="minorBidi" w:hint="cs"/>
          <w:rtl/>
        </w:rPr>
        <w:t xml:space="preserve"> הנעים במרחב</w:t>
      </w:r>
      <w:r w:rsidRPr="00362C61">
        <w:rPr>
          <w:rFonts w:asciiTheme="minorBidi" w:hAnsiTheme="minorBidi" w:cstheme="minorBidi"/>
          <w:rtl/>
        </w:rPr>
        <w:t>, הכולל תיעוד מסלולם ותכונותיהם. המאגר יאחסן ויקטלג את הנתונים בעזרת הכלים של למידת מכונה ויאפשר חיזוי בזמן אמת</w:t>
      </w:r>
      <w:r w:rsidR="00A86F1B">
        <w:rPr>
          <w:rFonts w:asciiTheme="minorBidi" w:hAnsiTheme="minorBidi" w:cstheme="minorBidi" w:hint="cs"/>
          <w:rtl/>
        </w:rPr>
        <w:t>. נטמיע מס' אלגוריתמים של למידת מכונה ונעזר בהם על מנת למדוד את ביצועי המסלול של גוף חדש.</w:t>
      </w:r>
    </w:p>
    <w:p w14:paraId="0EFB4171" w14:textId="77777777" w:rsidR="00F4000D" w:rsidRPr="00362C61" w:rsidRDefault="00F4000D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</w:p>
    <w:p w14:paraId="580A4452" w14:textId="77777777" w:rsidR="00903A6C" w:rsidRPr="00362C61" w:rsidRDefault="00903A6C" w:rsidP="00CF0673">
      <w:pPr>
        <w:pStyle w:val="Heading2"/>
        <w:ind w:left="1440"/>
        <w:jc w:val="left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הבעיה מבחינת הנדסת תוכנה</w:t>
      </w:r>
    </w:p>
    <w:p w14:paraId="211A91E0" w14:textId="6AEAD965" w:rsidR="00874101" w:rsidRPr="00362C61" w:rsidRDefault="009A6556" w:rsidP="00792CFF">
      <w:pPr>
        <w:jc w:val="left"/>
        <w:rPr>
          <w:rFonts w:asciiTheme="minorBidi" w:hAnsiTheme="minorBidi" w:cstheme="minorBidi"/>
          <w:sz w:val="24"/>
          <w:szCs w:val="24"/>
          <w:rtl/>
        </w:rPr>
      </w:pPr>
      <w:r w:rsidRPr="00362C61">
        <w:rPr>
          <w:rFonts w:asciiTheme="minorBidi" w:hAnsiTheme="minorBidi" w:cstheme="minorBidi"/>
          <w:sz w:val="24"/>
          <w:szCs w:val="24"/>
          <w:rtl/>
        </w:rPr>
        <w:t>הק</w:t>
      </w:r>
      <w:r w:rsidR="00792CFF" w:rsidRPr="00362C61">
        <w:rPr>
          <w:rFonts w:asciiTheme="minorBidi" w:hAnsiTheme="minorBidi" w:cstheme="minorBidi"/>
          <w:sz w:val="24"/>
          <w:szCs w:val="24"/>
          <w:rtl/>
        </w:rPr>
        <w:t>מת מערכת מבוזרת שתוכל לאגור ולקטלג את המידע, ולמשוך אותו בשלב יותר מתקדם. בנוסף,</w:t>
      </w:r>
      <w:r w:rsidR="00A86F1B">
        <w:rPr>
          <w:rFonts w:asciiTheme="minorBidi" w:hAnsiTheme="minorBidi" w:cstheme="minorBidi" w:hint="cs"/>
          <w:sz w:val="24"/>
          <w:szCs w:val="24"/>
          <w:rtl/>
        </w:rPr>
        <w:t xml:space="preserve"> בניית מערכת שתמדוד את ביצועי האלגוריתמים ותשווה ביניהם</w:t>
      </w:r>
      <w:r w:rsidR="00792CFF" w:rsidRPr="00362C61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2E6103">
        <w:rPr>
          <w:rFonts w:asciiTheme="minorBidi" w:hAnsiTheme="minorBidi" w:cstheme="minorBidi" w:hint="cs"/>
          <w:sz w:val="24"/>
          <w:szCs w:val="24"/>
          <w:rtl/>
        </w:rPr>
        <w:t xml:space="preserve">בניית מחולל מסלולים לצורכי הזנת נתונים ולמידה מוקדמת. 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הקמת ממשק למשתמש </w:t>
      </w:r>
      <w:r w:rsidR="005A60F4">
        <w:rPr>
          <w:rFonts w:asciiTheme="minorBidi" w:hAnsiTheme="minorBidi" w:cstheme="minorBidi"/>
          <w:sz w:val="24"/>
          <w:szCs w:val="24"/>
          <w:rtl/>
        </w:rPr>
        <w:t>–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 האם לבנות ממשק </w:t>
      </w:r>
      <w:r w:rsidR="005A60F4">
        <w:rPr>
          <w:rFonts w:asciiTheme="minorBidi" w:hAnsiTheme="minorBidi" w:cstheme="minorBidi" w:hint="cs"/>
          <w:sz w:val="24"/>
          <w:szCs w:val="24"/>
        </w:rPr>
        <w:t>WEB</w:t>
      </w:r>
      <w:r w:rsidR="005A60F4">
        <w:rPr>
          <w:rFonts w:asciiTheme="minorBidi" w:hAnsiTheme="minorBidi" w:cstheme="minorBidi" w:hint="cs"/>
          <w:sz w:val="24"/>
          <w:szCs w:val="24"/>
          <w:rtl/>
        </w:rPr>
        <w:t xml:space="preserve"> או להשאיר את המערכת על בסיס סקריפט?</w:t>
      </w:r>
      <w:r w:rsidR="00874101" w:rsidRPr="00362C61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135AFE38" w14:textId="77777777" w:rsidR="00903A6C" w:rsidRPr="00362C61" w:rsidRDefault="00903A6C" w:rsidP="00CF0673">
      <w:pPr>
        <w:spacing w:line="360" w:lineRule="auto"/>
        <w:ind w:left="1440"/>
        <w:jc w:val="left"/>
        <w:rPr>
          <w:rFonts w:asciiTheme="minorBidi" w:hAnsiTheme="minorBidi" w:cstheme="minorBidi"/>
          <w:sz w:val="24"/>
          <w:szCs w:val="24"/>
        </w:rPr>
      </w:pPr>
    </w:p>
    <w:p w14:paraId="73D2A2FF" w14:textId="77777777" w:rsidR="00DE0256" w:rsidRPr="00362C61" w:rsidRDefault="00DE0256" w:rsidP="00CF0673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 xml:space="preserve">תיאור הפתרון </w:t>
      </w:r>
    </w:p>
    <w:p w14:paraId="72C3F650" w14:textId="77777777" w:rsidR="00B54814" w:rsidRPr="00362C61" w:rsidRDefault="00B54814" w:rsidP="00F4000D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25A56C36" w14:textId="77777777" w:rsidR="001D32C8" w:rsidRPr="00362C61" w:rsidRDefault="001D32C8" w:rsidP="001D32C8">
      <w:pPr>
        <w:pStyle w:val="Heading2"/>
        <w:jc w:val="left"/>
        <w:rPr>
          <w:rFonts w:asciiTheme="minorBidi" w:hAnsiTheme="minorBidi" w:cstheme="minorBidi"/>
          <w:b/>
          <w:bCs/>
          <w:u w:val="single"/>
        </w:rPr>
      </w:pPr>
      <w:r w:rsidRPr="00362C61">
        <w:rPr>
          <w:rFonts w:asciiTheme="minorBidi" w:hAnsiTheme="minorBidi" w:cstheme="minorBidi"/>
          <w:b/>
          <w:bCs/>
          <w:u w:val="single"/>
          <w:rtl/>
        </w:rPr>
        <w:t>רשימת\טבלת דרישות</w:t>
      </w:r>
    </w:p>
    <w:p w14:paraId="1A0874C7" w14:textId="4F48D610" w:rsidR="001D32C8" w:rsidRDefault="00600716" w:rsidP="00AD7446">
      <w:pPr>
        <w:pStyle w:val="Heading2"/>
        <w:jc w:val="left"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(</w:t>
      </w:r>
      <w:r w:rsidR="001D32C8" w:rsidRPr="00362C61">
        <w:rPr>
          <w:rFonts w:asciiTheme="minorBidi" w:hAnsiTheme="minorBidi" w:cstheme="minorBidi"/>
        </w:rPr>
        <w:t>UML</w:t>
      </w:r>
      <w:r>
        <w:rPr>
          <w:rFonts w:asciiTheme="minorBidi" w:hAnsiTheme="minorBidi" w:cstheme="minorBidi" w:hint="cs"/>
          <w:rtl/>
        </w:rPr>
        <w:t>)</w:t>
      </w:r>
    </w:p>
    <w:p w14:paraId="23CD7E90" w14:textId="549437D2" w:rsidR="00981133" w:rsidRDefault="00600716" w:rsidP="00F4000D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600716">
        <w:rPr>
          <w:rFonts w:asciiTheme="minorBidi" w:hAnsiTheme="minorBidi"/>
          <w:sz w:val="24"/>
          <w:szCs w:val="24"/>
          <w:rtl/>
        </w:rPr>
        <w:drawing>
          <wp:inline distT="0" distB="0" distL="0" distR="0" wp14:anchorId="552E6721" wp14:editId="14CD7AAF">
            <wp:extent cx="5400675" cy="3677920"/>
            <wp:effectExtent l="0" t="0" r="9525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1F04" w14:textId="77777777" w:rsidR="00730E5B" w:rsidRPr="00362C61" w:rsidRDefault="00730E5B" w:rsidP="00730E5B">
      <w:pPr>
        <w:pStyle w:val="Heading2"/>
        <w:rPr>
          <w:rtl/>
        </w:rPr>
      </w:pPr>
    </w:p>
    <w:p w14:paraId="4485B59C" w14:textId="28600FCC" w:rsidR="00981133" w:rsidRPr="00362C61" w:rsidRDefault="00981133" w:rsidP="00DA0A86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על הלקוח</w:t>
      </w:r>
    </w:p>
    <w:p w14:paraId="2AB578B2" w14:textId="612D88BF" w:rsidR="00304366" w:rsidRPr="00362C61" w:rsidRDefault="00E72893" w:rsidP="002A12E4">
      <w:pPr>
        <w:jc w:val="left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 w:hint="cs"/>
          <w:sz w:val="24"/>
          <w:szCs w:val="24"/>
          <w:rtl/>
        </w:rPr>
        <w:t xml:space="preserve">ניתן לקרוא על היחידה באתר היחידה </w:t>
      </w:r>
      <w:hyperlink r:id="rId10" w:history="1">
        <w:r w:rsidR="00730E5B" w:rsidRPr="006A3858">
          <w:rPr>
            <w:rStyle w:val="Hyperlink"/>
            <w:rFonts w:asciiTheme="minorBidi" w:hAnsiTheme="minorBidi" w:cstheme="minorBidi"/>
            <w:sz w:val="24"/>
            <w:szCs w:val="24"/>
          </w:rPr>
          <w:t>https://www.iaf.org.il/4968-36146-he/IAF.aspx</w:t>
        </w:r>
      </w:hyperlink>
      <w:r>
        <w:rPr>
          <w:rFonts w:asciiTheme="minorBidi" w:hAnsiTheme="minorBidi" w:cstheme="minorBidi" w:hint="cs"/>
          <w:sz w:val="24"/>
          <w:szCs w:val="24"/>
          <w:rtl/>
        </w:rPr>
        <w:t xml:space="preserve"> </w:t>
      </w:r>
      <w:r w:rsidR="00304366" w:rsidRPr="00362C61">
        <w:rPr>
          <w:rFonts w:asciiTheme="minorBidi" w:hAnsiTheme="minorBidi" w:cstheme="minorBidi"/>
          <w:sz w:val="24"/>
          <w:szCs w:val="24"/>
          <w:rtl/>
        </w:rPr>
        <w:br w:type="page"/>
      </w:r>
    </w:p>
    <w:p w14:paraId="5D82519D" w14:textId="77777777" w:rsidR="00AC2EE5" w:rsidRPr="00362C61" w:rsidRDefault="00AC2EE5" w:rsidP="00AC2EE5">
      <w:pPr>
        <w:rPr>
          <w:rFonts w:asciiTheme="minorBidi" w:hAnsiTheme="minorBidi" w:cstheme="minorBidi"/>
        </w:rPr>
      </w:pPr>
    </w:p>
    <w:p w14:paraId="08C023E8" w14:textId="77777777" w:rsidR="00AC2EE5" w:rsidRPr="00362C61" w:rsidRDefault="00AC2EE5" w:rsidP="00AC2EE5">
      <w:pPr>
        <w:rPr>
          <w:rFonts w:asciiTheme="minorBidi" w:hAnsiTheme="minorBidi" w:cstheme="minorBidi"/>
          <w:rtl/>
        </w:rPr>
      </w:pPr>
    </w:p>
    <w:p w14:paraId="5C65E85B" w14:textId="3DC80AD5" w:rsidR="00AF4837" w:rsidRPr="00362C61" w:rsidRDefault="00AF4837">
      <w:pPr>
        <w:bidi w:val="0"/>
        <w:jc w:val="left"/>
        <w:rPr>
          <w:rFonts w:asciiTheme="minorBidi" w:hAnsiTheme="minorBidi" w:cstheme="minorBidi"/>
          <w:sz w:val="44"/>
          <w:szCs w:val="44"/>
        </w:rPr>
      </w:pPr>
    </w:p>
    <w:p w14:paraId="4C8FD9BA" w14:textId="77777777" w:rsidR="00ED221C" w:rsidRPr="00362C61" w:rsidRDefault="00ED221C" w:rsidP="005E6E76">
      <w:pPr>
        <w:pStyle w:val="IntenseQuote"/>
        <w:rPr>
          <w:rFonts w:asciiTheme="minorBidi" w:hAnsiTheme="minorBidi" w:cstheme="minorBidi"/>
          <w:rtl/>
        </w:rPr>
      </w:pPr>
      <w:r w:rsidRPr="00362C61">
        <w:rPr>
          <w:rFonts w:asciiTheme="minorBidi" w:hAnsiTheme="minorBidi" w:cstheme="minorBidi"/>
          <w:rtl/>
        </w:rPr>
        <w:t>נספחים</w:t>
      </w:r>
    </w:p>
    <w:p w14:paraId="45A09946" w14:textId="77777777" w:rsidR="00DE0256" w:rsidRPr="00362C61" w:rsidRDefault="00DE0256" w:rsidP="00ED221C">
      <w:pPr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3D24F111" w14:textId="77777777" w:rsidR="00DE0256" w:rsidRPr="00362C61" w:rsidRDefault="00DE0256" w:rsidP="005E6E76">
      <w:pPr>
        <w:pStyle w:val="Heading2"/>
        <w:jc w:val="left"/>
        <w:rPr>
          <w:rFonts w:asciiTheme="minorBidi" w:hAnsiTheme="minorBidi" w:cstheme="minorBidi"/>
          <w:b/>
          <w:bCs/>
          <w:u w:val="single"/>
          <w:rtl/>
        </w:rPr>
      </w:pPr>
      <w:r w:rsidRPr="00362C61">
        <w:rPr>
          <w:rFonts w:asciiTheme="minorBidi" w:hAnsiTheme="minorBidi" w:cstheme="minorBidi"/>
          <w:b/>
          <w:bCs/>
          <w:u w:val="single"/>
          <w:rtl/>
        </w:rPr>
        <w:t>תכנון הפרויקט</w:t>
      </w:r>
    </w:p>
    <w:p w14:paraId="4D40DC76" w14:textId="59375F43" w:rsidR="00E06509" w:rsidRPr="00362C61" w:rsidRDefault="00E06509" w:rsidP="00AF4837">
      <w:pPr>
        <w:rPr>
          <w:rFonts w:asciiTheme="minorBidi" w:hAnsiTheme="minorBidi" w:cstheme="minorBidi"/>
          <w:rtl/>
        </w:rPr>
      </w:pPr>
    </w:p>
    <w:p w14:paraId="4C56790D" w14:textId="77777777" w:rsidR="00DE0256" w:rsidRPr="00362C61" w:rsidRDefault="00DE0256" w:rsidP="00ED221C">
      <w:pPr>
        <w:pStyle w:val="Heading2"/>
        <w:jc w:val="left"/>
        <w:rPr>
          <w:rFonts w:asciiTheme="minorBidi" w:hAnsiTheme="minorBidi" w:cstheme="minorBidi"/>
          <w:rtl/>
        </w:rPr>
      </w:pPr>
    </w:p>
    <w:tbl>
      <w:tblPr>
        <w:tblStyle w:val="TableGrid"/>
        <w:bidiVisual/>
        <w:tblW w:w="8556" w:type="dxa"/>
        <w:tblLook w:val="04A0" w:firstRow="1" w:lastRow="0" w:firstColumn="1" w:lastColumn="0" w:noHBand="0" w:noVBand="1"/>
      </w:tblPr>
      <w:tblGrid>
        <w:gridCol w:w="2840"/>
        <w:gridCol w:w="5716"/>
      </w:tblGrid>
      <w:tr w:rsidR="00DE0256" w:rsidRPr="00362C61" w14:paraId="4B8416E5" w14:textId="77777777" w:rsidTr="005F5FA5">
        <w:tc>
          <w:tcPr>
            <w:tcW w:w="2840" w:type="dxa"/>
          </w:tcPr>
          <w:p w14:paraId="2C6ECDED" w14:textId="4F56656B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</w:rPr>
              <w:t>30.11</w:t>
            </w:r>
          </w:p>
        </w:tc>
        <w:tc>
          <w:tcPr>
            <w:tcW w:w="5716" w:type="dxa"/>
          </w:tcPr>
          <w:p w14:paraId="31DECDA6" w14:textId="79CDF708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למידת מערכות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Hadoop</w:t>
            </w: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 ותכנון מערכת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Geohash</w:t>
            </w:r>
          </w:p>
        </w:tc>
      </w:tr>
      <w:tr w:rsidR="00505C19" w:rsidRPr="00362C61" w14:paraId="3779E2FE" w14:textId="77777777" w:rsidTr="005F5FA5">
        <w:tc>
          <w:tcPr>
            <w:tcW w:w="2840" w:type="dxa"/>
          </w:tcPr>
          <w:p w14:paraId="5AEA83E4" w14:textId="65F640B0" w:rsidR="00505C19" w:rsidRPr="00362C61" w:rsidRDefault="00505C19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15.12</w:t>
            </w:r>
          </w:p>
        </w:tc>
        <w:tc>
          <w:tcPr>
            <w:tcW w:w="5716" w:type="dxa"/>
          </w:tcPr>
          <w:p w14:paraId="71D29A64" w14:textId="23792FCD" w:rsidR="00505C19" w:rsidRPr="00362C61" w:rsidRDefault="00505C19" w:rsidP="00505C19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הקמת מסד נתונים למערכת ומערכת הזנת נתונים</w:t>
            </w:r>
          </w:p>
        </w:tc>
      </w:tr>
      <w:tr w:rsidR="00DE0256" w:rsidRPr="00362C61" w14:paraId="1FD406E2" w14:textId="77777777" w:rsidTr="005F5FA5">
        <w:tc>
          <w:tcPr>
            <w:tcW w:w="2840" w:type="dxa"/>
          </w:tcPr>
          <w:p w14:paraId="1C7993E6" w14:textId="77777777" w:rsidR="00DE0256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30.12</w:t>
            </w:r>
          </w:p>
          <w:p w14:paraId="256F34DF" w14:textId="031A213B" w:rsidR="00505C19" w:rsidRPr="00362C61" w:rsidRDefault="00505C19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364C1525" w14:textId="128251FB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תכנון מערכת למידה ומערכת אוטומטית להעברת מידע לשרת בעזרת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MapReduce</w:t>
            </w:r>
          </w:p>
        </w:tc>
      </w:tr>
      <w:tr w:rsidR="00DE0256" w:rsidRPr="00362C61" w14:paraId="41F41CA1" w14:textId="77777777" w:rsidTr="005F5FA5">
        <w:tc>
          <w:tcPr>
            <w:tcW w:w="2840" w:type="dxa"/>
          </w:tcPr>
          <w:p w14:paraId="2418C8CC" w14:textId="79D4FBD9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30.01.22</w:t>
            </w:r>
          </w:p>
        </w:tc>
        <w:tc>
          <w:tcPr>
            <w:tcW w:w="5716" w:type="dxa"/>
          </w:tcPr>
          <w:p w14:paraId="65DBF287" w14:textId="7DAF519A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סיום בניית מודל אלפה ראשוני</w:t>
            </w:r>
          </w:p>
        </w:tc>
      </w:tr>
      <w:tr w:rsidR="00B9532E" w:rsidRPr="00362C61" w14:paraId="2ADB6B74" w14:textId="77777777" w:rsidTr="005F5FA5">
        <w:tc>
          <w:tcPr>
            <w:tcW w:w="2840" w:type="dxa"/>
          </w:tcPr>
          <w:p w14:paraId="2A4DC8DE" w14:textId="77777777" w:rsidR="00B9532E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  <w:tc>
          <w:tcPr>
            <w:tcW w:w="5716" w:type="dxa"/>
          </w:tcPr>
          <w:p w14:paraId="051FAA78" w14:textId="3EB5FAE9" w:rsidR="00B9532E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יצירת מחולל מסלולים לבדיקה</w:t>
            </w:r>
          </w:p>
        </w:tc>
      </w:tr>
      <w:tr w:rsidR="00DE0256" w:rsidRPr="00362C61" w14:paraId="08B02684" w14:textId="77777777" w:rsidTr="005F5FA5">
        <w:tc>
          <w:tcPr>
            <w:tcW w:w="2840" w:type="dxa"/>
          </w:tcPr>
          <w:p w14:paraId="4CFB226E" w14:textId="75607F7D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28.02.22</w:t>
            </w:r>
          </w:p>
        </w:tc>
        <w:tc>
          <w:tcPr>
            <w:tcW w:w="5716" w:type="dxa"/>
          </w:tcPr>
          <w:p w14:paraId="5964BCE9" w14:textId="612660D5" w:rsidR="00DE0256" w:rsidRPr="00362C61" w:rsidRDefault="00213C62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בניית מערך/סקריפט הפצה כללי לכלל מערכת </w:t>
            </w:r>
            <w:r w:rsidRPr="00362C61">
              <w:rPr>
                <w:rFonts w:asciiTheme="minorBidi" w:hAnsiTheme="minorBidi"/>
                <w:sz w:val="28"/>
                <w:szCs w:val="28"/>
              </w:rPr>
              <w:t>Hadoop</w:t>
            </w: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 xml:space="preserve"> למספר מחשבים רב</w:t>
            </w:r>
          </w:p>
        </w:tc>
      </w:tr>
      <w:tr w:rsidR="00DE0256" w:rsidRPr="00362C61" w14:paraId="4E61DDFA" w14:textId="77777777" w:rsidTr="005F5FA5">
        <w:tc>
          <w:tcPr>
            <w:tcW w:w="2840" w:type="dxa"/>
          </w:tcPr>
          <w:p w14:paraId="18EAFE6C" w14:textId="64A1CC2B" w:rsidR="00DE0256" w:rsidRPr="00362C61" w:rsidRDefault="00B9532E" w:rsidP="00B9532E">
            <w:pPr>
              <w:bidi w:val="0"/>
              <w:spacing w:line="360" w:lineRule="auto"/>
              <w:rPr>
                <w:rFonts w:asciiTheme="minorBidi" w:hAnsiTheme="minorBidi"/>
                <w:sz w:val="28"/>
                <w:szCs w:val="28"/>
              </w:rPr>
            </w:pPr>
            <w:r>
              <w:rPr>
                <w:rFonts w:asciiTheme="minorBidi" w:hAnsiTheme="minorBidi"/>
                <w:sz w:val="28"/>
                <w:szCs w:val="28"/>
              </w:rPr>
              <w:t>30.04.22</w:t>
            </w:r>
          </w:p>
        </w:tc>
        <w:tc>
          <w:tcPr>
            <w:tcW w:w="5716" w:type="dxa"/>
          </w:tcPr>
          <w:p w14:paraId="0A2F29C3" w14:textId="7F8F9FC9" w:rsidR="00DE0256" w:rsidRPr="00362C61" w:rsidRDefault="0097279B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הטמעת אלגוריתמים</w:t>
            </w:r>
            <w:r w:rsidR="00B9532E">
              <w:rPr>
                <w:rFonts w:asciiTheme="minorBidi" w:hAnsiTheme="minorBidi" w:hint="cs"/>
                <w:sz w:val="28"/>
                <w:szCs w:val="28"/>
                <w:rtl/>
              </w:rPr>
              <w:t xml:space="preserve"> לחישוב ביצועים</w:t>
            </w:r>
          </w:p>
        </w:tc>
      </w:tr>
      <w:tr w:rsidR="00DE0256" w:rsidRPr="00362C61" w14:paraId="48C18C73" w14:textId="77777777" w:rsidTr="005F5FA5">
        <w:tc>
          <w:tcPr>
            <w:tcW w:w="2840" w:type="dxa"/>
          </w:tcPr>
          <w:p w14:paraId="1B8DAC3E" w14:textId="42CFD717" w:rsidR="00DE0256" w:rsidRPr="00362C61" w:rsidRDefault="00B9532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/>
                <w:sz w:val="28"/>
                <w:szCs w:val="28"/>
              </w:rPr>
              <w:t>01.06.22</w:t>
            </w:r>
          </w:p>
        </w:tc>
        <w:tc>
          <w:tcPr>
            <w:tcW w:w="5716" w:type="dxa"/>
          </w:tcPr>
          <w:p w14:paraId="251599FF" w14:textId="009E4636" w:rsidR="00DE0256" w:rsidRPr="00362C61" w:rsidRDefault="0097279B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>
              <w:rPr>
                <w:rFonts w:asciiTheme="minorBidi" w:hAnsiTheme="minorBidi" w:hint="cs"/>
                <w:sz w:val="28"/>
                <w:szCs w:val="28"/>
                <w:rtl/>
              </w:rPr>
              <w:t>הרצות וביצועי</w:t>
            </w:r>
            <w:r w:rsidR="00B9532E">
              <w:rPr>
                <w:rFonts w:asciiTheme="minorBidi" w:hAnsiTheme="minorBidi" w:hint="cs"/>
                <w:sz w:val="28"/>
                <w:szCs w:val="28"/>
                <w:rtl/>
              </w:rPr>
              <w:t xml:space="preserve"> מערכת</w:t>
            </w:r>
          </w:p>
        </w:tc>
      </w:tr>
      <w:tr w:rsidR="00DE0256" w:rsidRPr="00362C61" w14:paraId="362C3480" w14:textId="77777777" w:rsidTr="005F5FA5">
        <w:tc>
          <w:tcPr>
            <w:tcW w:w="2840" w:type="dxa"/>
          </w:tcPr>
          <w:p w14:paraId="6C6FCA2B" w14:textId="29188D02" w:rsidR="00DE0256" w:rsidRPr="00362C61" w:rsidRDefault="002C52B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30.06.22</w:t>
            </w:r>
          </w:p>
        </w:tc>
        <w:tc>
          <w:tcPr>
            <w:tcW w:w="5716" w:type="dxa"/>
          </w:tcPr>
          <w:p w14:paraId="17ABD58D" w14:textId="567550D7" w:rsidR="00DE0256" w:rsidRPr="00362C61" w:rsidRDefault="002C52BE" w:rsidP="005F5FA5">
            <w:pPr>
              <w:spacing w:line="360" w:lineRule="auto"/>
              <w:rPr>
                <w:rFonts w:asciiTheme="minorBidi" w:hAnsiTheme="minorBidi"/>
                <w:sz w:val="28"/>
                <w:szCs w:val="28"/>
                <w:rtl/>
              </w:rPr>
            </w:pPr>
            <w:r w:rsidRPr="00362C61">
              <w:rPr>
                <w:rFonts w:asciiTheme="minorBidi" w:hAnsiTheme="minorBidi"/>
                <w:sz w:val="28"/>
                <w:szCs w:val="28"/>
                <w:rtl/>
              </w:rPr>
              <w:t>סיום פרוייקט?</w:t>
            </w:r>
          </w:p>
        </w:tc>
      </w:tr>
    </w:tbl>
    <w:p w14:paraId="1850CCF9" w14:textId="77777777" w:rsidR="00DE0256" w:rsidRPr="00362C61" w:rsidRDefault="00DE0256" w:rsidP="00DE0256">
      <w:pPr>
        <w:spacing w:line="360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sectPr w:rsidR="00DE0256" w:rsidRPr="00362C61" w:rsidSect="00B6569A">
      <w:headerReference w:type="default" r:id="rId11"/>
      <w:footerReference w:type="default" r:id="rId12"/>
      <w:pgSz w:w="11906" w:h="16838"/>
      <w:pgMar w:top="2658" w:right="1700" w:bottom="1797" w:left="1701" w:header="426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CE41D" w14:textId="77777777" w:rsidR="00595B26" w:rsidRDefault="00595B26">
      <w:r>
        <w:separator/>
      </w:r>
    </w:p>
  </w:endnote>
  <w:endnote w:type="continuationSeparator" w:id="0">
    <w:p w14:paraId="3A84FCFD" w14:textId="77777777" w:rsidR="00595B26" w:rsidRDefault="00595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003B" w14:textId="77777777" w:rsidR="006D1F64" w:rsidRPr="00AE6642" w:rsidRDefault="002C394A" w:rsidP="00CC0619">
    <w:pPr>
      <w:bidi w:val="0"/>
      <w:ind w:left="-142" w:right="-58"/>
      <w:rPr>
        <w:rFonts w:cs="Calibri"/>
        <w:b/>
        <w:bCs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5C1AD122" wp14:editId="0BD5EF61">
          <wp:simplePos x="0" y="0"/>
          <wp:positionH relativeFrom="column">
            <wp:align>center</wp:align>
          </wp:positionH>
          <wp:positionV relativeFrom="paragraph">
            <wp:posOffset>-285750</wp:posOffset>
          </wp:positionV>
          <wp:extent cx="6248400" cy="657225"/>
          <wp:effectExtent l="0" t="0" r="0" b="9525"/>
          <wp:wrapNone/>
          <wp:docPr id="2" name="תמונה 4" descr="335993_meshulav_dow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335993_meshulav_dow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840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2AC82" w14:textId="77777777" w:rsidR="00595B26" w:rsidRDefault="00595B26">
      <w:r>
        <w:separator/>
      </w:r>
    </w:p>
  </w:footnote>
  <w:footnote w:type="continuationSeparator" w:id="0">
    <w:p w14:paraId="420EE148" w14:textId="77777777" w:rsidR="00595B26" w:rsidRDefault="00595B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3B4BE" w14:textId="77777777" w:rsidR="006D1F64" w:rsidRDefault="002C394A" w:rsidP="00316766">
    <w:pPr>
      <w:pStyle w:val="Header"/>
      <w:tabs>
        <w:tab w:val="clear" w:pos="4153"/>
        <w:tab w:val="center" w:pos="2834"/>
      </w:tabs>
      <w:rPr>
        <w:noProof/>
        <w:rtl/>
      </w:rPr>
    </w:pPr>
    <w:r>
      <w:rPr>
        <w:noProof/>
      </w:rPr>
      <w:drawing>
        <wp:anchor distT="0" distB="0" distL="114300" distR="114300" simplePos="0" relativeHeight="251657216" behindDoc="1" locked="0" layoutInCell="1" allowOverlap="1" wp14:anchorId="3AB99015" wp14:editId="7BD9583B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7048500" cy="1076325"/>
          <wp:effectExtent l="0" t="0" r="0" b="9525"/>
          <wp:wrapNone/>
          <wp:docPr id="1" name="תמונה 3" descr="33599_meshulav_u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33599_meshulav_u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C98A6E" w14:textId="77777777" w:rsidR="006D1F64" w:rsidRDefault="006D1F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A0422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2CDA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48AE1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26C2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F18B3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178288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2A11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6774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DDEE4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32C2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091FC0"/>
    <w:multiLevelType w:val="hybridMultilevel"/>
    <w:tmpl w:val="9ADEBDA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2174E5"/>
    <w:multiLevelType w:val="hybridMultilevel"/>
    <w:tmpl w:val="1F207AEE"/>
    <w:lvl w:ilvl="0" w:tplc="E66AF81E">
      <w:start w:val="1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DC4476"/>
    <w:multiLevelType w:val="hybridMultilevel"/>
    <w:tmpl w:val="9E6AAFAE"/>
    <w:lvl w:ilvl="0" w:tplc="04090009">
      <w:start w:val="1"/>
      <w:numFmt w:val="bullet"/>
      <w:lvlText w:val="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3" w15:restartNumberingAfterBreak="0">
    <w:nsid w:val="1E8761A3"/>
    <w:multiLevelType w:val="multilevel"/>
    <w:tmpl w:val="E86E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AC6576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115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8B1601"/>
    <w:multiLevelType w:val="hybridMultilevel"/>
    <w:tmpl w:val="C138105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69407E"/>
    <w:multiLevelType w:val="hybridMultilevel"/>
    <w:tmpl w:val="B62C5D9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74155E"/>
    <w:multiLevelType w:val="hybridMultilevel"/>
    <w:tmpl w:val="C9FEC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6A7859"/>
    <w:multiLevelType w:val="hybridMultilevel"/>
    <w:tmpl w:val="CE3EB48A"/>
    <w:lvl w:ilvl="0" w:tplc="040D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4B0239"/>
    <w:multiLevelType w:val="hybridMultilevel"/>
    <w:tmpl w:val="EE20D8A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45C5E23"/>
    <w:multiLevelType w:val="hybridMultilevel"/>
    <w:tmpl w:val="6492C6D4"/>
    <w:lvl w:ilvl="0" w:tplc="04090001">
      <w:start w:val="1"/>
      <w:numFmt w:val="bullet"/>
      <w:lvlText w:val=""/>
      <w:lvlJc w:val="left"/>
      <w:pPr>
        <w:ind w:left="795" w:hanging="795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5787047"/>
    <w:multiLevelType w:val="hybridMultilevel"/>
    <w:tmpl w:val="2B780ED2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8821119"/>
    <w:multiLevelType w:val="hybridMultilevel"/>
    <w:tmpl w:val="9400660E"/>
    <w:lvl w:ilvl="0" w:tplc="737CF548">
      <w:start w:val="1"/>
      <w:numFmt w:val="decimal"/>
      <w:lvlText w:val="%1."/>
      <w:lvlJc w:val="left"/>
      <w:pPr>
        <w:ind w:left="795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82D3A82"/>
    <w:multiLevelType w:val="multilevel"/>
    <w:tmpl w:val="962CC46C"/>
    <w:lvl w:ilvl="0">
      <w:numFmt w:val="bullet"/>
      <w:lvlText w:val=""/>
      <w:lvlJc w:val="left"/>
      <w:pPr>
        <w:ind w:left="4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15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31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0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7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7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95" w:hanging="360"/>
      </w:pPr>
      <w:rPr>
        <w:rFonts w:ascii="Wingdings" w:hAnsi="Wingdings"/>
      </w:rPr>
    </w:lvl>
  </w:abstractNum>
  <w:num w:numId="1">
    <w:abstractNumId w:val="12"/>
  </w:num>
  <w:num w:numId="2">
    <w:abstractNumId w:val="23"/>
  </w:num>
  <w:num w:numId="3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19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22"/>
  </w:num>
  <w:num w:numId="18">
    <w:abstractNumId w:val="13"/>
  </w:num>
  <w:num w:numId="19">
    <w:abstractNumId w:val="17"/>
  </w:num>
  <w:num w:numId="20">
    <w:abstractNumId w:val="11"/>
  </w:num>
  <w:num w:numId="21">
    <w:abstractNumId w:val="10"/>
  </w:num>
  <w:num w:numId="22">
    <w:abstractNumId w:val="14"/>
  </w:num>
  <w:num w:numId="23">
    <w:abstractNumId w:val="20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618"/>
    <w:rsid w:val="00003228"/>
    <w:rsid w:val="00041B68"/>
    <w:rsid w:val="00045302"/>
    <w:rsid w:val="000503A5"/>
    <w:rsid w:val="00051F39"/>
    <w:rsid w:val="00064315"/>
    <w:rsid w:val="000703E1"/>
    <w:rsid w:val="00080867"/>
    <w:rsid w:val="00084C79"/>
    <w:rsid w:val="00093265"/>
    <w:rsid w:val="000979AA"/>
    <w:rsid w:val="000A31DF"/>
    <w:rsid w:val="000E1C31"/>
    <w:rsid w:val="001135ED"/>
    <w:rsid w:val="001144A6"/>
    <w:rsid w:val="00115F88"/>
    <w:rsid w:val="00121EDD"/>
    <w:rsid w:val="001602A1"/>
    <w:rsid w:val="00191C4B"/>
    <w:rsid w:val="00194631"/>
    <w:rsid w:val="001B1F2E"/>
    <w:rsid w:val="001D32C8"/>
    <w:rsid w:val="001E1889"/>
    <w:rsid w:val="001E3B1B"/>
    <w:rsid w:val="00205838"/>
    <w:rsid w:val="0021027B"/>
    <w:rsid w:val="00213C62"/>
    <w:rsid w:val="00246C9B"/>
    <w:rsid w:val="002540C5"/>
    <w:rsid w:val="002851DF"/>
    <w:rsid w:val="002938FB"/>
    <w:rsid w:val="0029467D"/>
    <w:rsid w:val="002A12E4"/>
    <w:rsid w:val="002C00FE"/>
    <w:rsid w:val="002C394A"/>
    <w:rsid w:val="002C52BE"/>
    <w:rsid w:val="002E6103"/>
    <w:rsid w:val="002F72E4"/>
    <w:rsid w:val="00304366"/>
    <w:rsid w:val="00316766"/>
    <w:rsid w:val="00330DBB"/>
    <w:rsid w:val="00332B84"/>
    <w:rsid w:val="00334EF9"/>
    <w:rsid w:val="00362C61"/>
    <w:rsid w:val="00373A2B"/>
    <w:rsid w:val="003913CF"/>
    <w:rsid w:val="003A08AE"/>
    <w:rsid w:val="003A66BC"/>
    <w:rsid w:val="003B5389"/>
    <w:rsid w:val="003B7773"/>
    <w:rsid w:val="003C7FBC"/>
    <w:rsid w:val="003D451F"/>
    <w:rsid w:val="003D68B6"/>
    <w:rsid w:val="003E4D70"/>
    <w:rsid w:val="003F1AA2"/>
    <w:rsid w:val="0042405F"/>
    <w:rsid w:val="00492001"/>
    <w:rsid w:val="004A0CFD"/>
    <w:rsid w:val="004A41A8"/>
    <w:rsid w:val="004A4B4B"/>
    <w:rsid w:val="0050487C"/>
    <w:rsid w:val="00505C19"/>
    <w:rsid w:val="00505F83"/>
    <w:rsid w:val="00512284"/>
    <w:rsid w:val="00520709"/>
    <w:rsid w:val="00523618"/>
    <w:rsid w:val="0055122E"/>
    <w:rsid w:val="00577282"/>
    <w:rsid w:val="00581414"/>
    <w:rsid w:val="0058304D"/>
    <w:rsid w:val="00595B26"/>
    <w:rsid w:val="005A1EDE"/>
    <w:rsid w:val="005A60F4"/>
    <w:rsid w:val="005B1094"/>
    <w:rsid w:val="005B1E7D"/>
    <w:rsid w:val="005B443A"/>
    <w:rsid w:val="005D109C"/>
    <w:rsid w:val="005E660D"/>
    <w:rsid w:val="005E6E76"/>
    <w:rsid w:val="005F5B9D"/>
    <w:rsid w:val="00600716"/>
    <w:rsid w:val="006225C8"/>
    <w:rsid w:val="00643F78"/>
    <w:rsid w:val="006731EB"/>
    <w:rsid w:val="00682FF4"/>
    <w:rsid w:val="006B5023"/>
    <w:rsid w:val="006B5822"/>
    <w:rsid w:val="006D1F64"/>
    <w:rsid w:val="006D3B83"/>
    <w:rsid w:val="006D4C71"/>
    <w:rsid w:val="006E551B"/>
    <w:rsid w:val="006F5B66"/>
    <w:rsid w:val="0070060C"/>
    <w:rsid w:val="00701217"/>
    <w:rsid w:val="00705336"/>
    <w:rsid w:val="00717E92"/>
    <w:rsid w:val="00730E5B"/>
    <w:rsid w:val="00732ED3"/>
    <w:rsid w:val="00792CFF"/>
    <w:rsid w:val="007943D9"/>
    <w:rsid w:val="007A7226"/>
    <w:rsid w:val="007B22E2"/>
    <w:rsid w:val="007C6EE7"/>
    <w:rsid w:val="007C7FB4"/>
    <w:rsid w:val="007D0FEE"/>
    <w:rsid w:val="007D608E"/>
    <w:rsid w:val="007E2D18"/>
    <w:rsid w:val="007F593D"/>
    <w:rsid w:val="00805F49"/>
    <w:rsid w:val="008073D6"/>
    <w:rsid w:val="00835FCA"/>
    <w:rsid w:val="00841E4C"/>
    <w:rsid w:val="00863836"/>
    <w:rsid w:val="00866463"/>
    <w:rsid w:val="00867D2B"/>
    <w:rsid w:val="00874101"/>
    <w:rsid w:val="008B3BEA"/>
    <w:rsid w:val="008C2716"/>
    <w:rsid w:val="008C3458"/>
    <w:rsid w:val="008C645E"/>
    <w:rsid w:val="008D6018"/>
    <w:rsid w:val="009024B9"/>
    <w:rsid w:val="0090275B"/>
    <w:rsid w:val="00903A6C"/>
    <w:rsid w:val="009048FC"/>
    <w:rsid w:val="00912DAC"/>
    <w:rsid w:val="00936D64"/>
    <w:rsid w:val="00947DC0"/>
    <w:rsid w:val="009637F4"/>
    <w:rsid w:val="0097279B"/>
    <w:rsid w:val="00981133"/>
    <w:rsid w:val="009904E3"/>
    <w:rsid w:val="009968E3"/>
    <w:rsid w:val="009A6556"/>
    <w:rsid w:val="009A78C4"/>
    <w:rsid w:val="009C62B3"/>
    <w:rsid w:val="009E0D3B"/>
    <w:rsid w:val="00A32227"/>
    <w:rsid w:val="00A33159"/>
    <w:rsid w:val="00A337EB"/>
    <w:rsid w:val="00A71201"/>
    <w:rsid w:val="00A742AD"/>
    <w:rsid w:val="00A830B9"/>
    <w:rsid w:val="00A86F1B"/>
    <w:rsid w:val="00AA59C1"/>
    <w:rsid w:val="00AC14CB"/>
    <w:rsid w:val="00AC2EE5"/>
    <w:rsid w:val="00AD6F6C"/>
    <w:rsid w:val="00AD7446"/>
    <w:rsid w:val="00AE0047"/>
    <w:rsid w:val="00AE6642"/>
    <w:rsid w:val="00AF4837"/>
    <w:rsid w:val="00B0388D"/>
    <w:rsid w:val="00B5254D"/>
    <w:rsid w:val="00B54814"/>
    <w:rsid w:val="00B54B8A"/>
    <w:rsid w:val="00B64467"/>
    <w:rsid w:val="00B6569A"/>
    <w:rsid w:val="00B7107A"/>
    <w:rsid w:val="00B843BD"/>
    <w:rsid w:val="00B9532E"/>
    <w:rsid w:val="00BC017A"/>
    <w:rsid w:val="00BC0462"/>
    <w:rsid w:val="00BD537B"/>
    <w:rsid w:val="00BD6B4D"/>
    <w:rsid w:val="00C12E7C"/>
    <w:rsid w:val="00C20BBA"/>
    <w:rsid w:val="00C32C9C"/>
    <w:rsid w:val="00C50253"/>
    <w:rsid w:val="00C56675"/>
    <w:rsid w:val="00C6265F"/>
    <w:rsid w:val="00C70893"/>
    <w:rsid w:val="00C768DD"/>
    <w:rsid w:val="00C80A43"/>
    <w:rsid w:val="00C9555F"/>
    <w:rsid w:val="00CC0619"/>
    <w:rsid w:val="00CC1633"/>
    <w:rsid w:val="00CE2863"/>
    <w:rsid w:val="00CF0673"/>
    <w:rsid w:val="00CF1AAD"/>
    <w:rsid w:val="00D3630B"/>
    <w:rsid w:val="00D52647"/>
    <w:rsid w:val="00D60B99"/>
    <w:rsid w:val="00D6261E"/>
    <w:rsid w:val="00D75F62"/>
    <w:rsid w:val="00D81040"/>
    <w:rsid w:val="00D93BB7"/>
    <w:rsid w:val="00DA0A86"/>
    <w:rsid w:val="00DD0064"/>
    <w:rsid w:val="00DE0256"/>
    <w:rsid w:val="00DE6916"/>
    <w:rsid w:val="00DF2F26"/>
    <w:rsid w:val="00E00F18"/>
    <w:rsid w:val="00E03D14"/>
    <w:rsid w:val="00E04A72"/>
    <w:rsid w:val="00E06509"/>
    <w:rsid w:val="00E073DA"/>
    <w:rsid w:val="00E17EE2"/>
    <w:rsid w:val="00E35ABC"/>
    <w:rsid w:val="00E47167"/>
    <w:rsid w:val="00E520EF"/>
    <w:rsid w:val="00E544C2"/>
    <w:rsid w:val="00E65EB6"/>
    <w:rsid w:val="00E7079B"/>
    <w:rsid w:val="00E72893"/>
    <w:rsid w:val="00E72FA8"/>
    <w:rsid w:val="00EA6B0C"/>
    <w:rsid w:val="00EC58D7"/>
    <w:rsid w:val="00ED221C"/>
    <w:rsid w:val="00EF7768"/>
    <w:rsid w:val="00F11045"/>
    <w:rsid w:val="00F35378"/>
    <w:rsid w:val="00F4000D"/>
    <w:rsid w:val="00F400CB"/>
    <w:rsid w:val="00F51A3B"/>
    <w:rsid w:val="00F746AB"/>
    <w:rsid w:val="00F754D5"/>
    <w:rsid w:val="00F80721"/>
    <w:rsid w:val="00F85595"/>
    <w:rsid w:val="00F902E7"/>
    <w:rsid w:val="00F97465"/>
    <w:rsid w:val="00FC1AB3"/>
    <w:rsid w:val="00FF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804FBC"/>
  <w15:docId w15:val="{3FD1B64C-C04F-41FF-B643-FDB0BB201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618"/>
    <w:pPr>
      <w:bidi/>
      <w:jc w:val="center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025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0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618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523618"/>
    <w:rPr>
      <w:rFonts w:ascii="Calibri" w:eastAsia="Calibri" w:hAnsi="Calibri" w:cs="Arial"/>
    </w:rPr>
  </w:style>
  <w:style w:type="character" w:styleId="Hyperlink">
    <w:name w:val="Hyperlink"/>
    <w:semiHidden/>
    <w:rsid w:val="0052361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4530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45302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3D451F"/>
    <w:pPr>
      <w:ind w:left="720"/>
      <w:contextualSpacing/>
      <w:jc w:val="left"/>
    </w:pPr>
    <w:rPr>
      <w:rFonts w:ascii="Times New Roman" w:eastAsia="Times New Roman" w:hAnsi="Times New Roman" w:cs="David"/>
      <w:sz w:val="20"/>
      <w:szCs w:val="24"/>
      <w:lang w:eastAsia="he-IL"/>
    </w:rPr>
  </w:style>
  <w:style w:type="character" w:customStyle="1" w:styleId="longtext">
    <w:name w:val="long_text"/>
    <w:basedOn w:val="DefaultParagraphFont"/>
    <w:rsid w:val="003D451F"/>
  </w:style>
  <w:style w:type="paragraph" w:styleId="BalloonText">
    <w:name w:val="Balloon Text"/>
    <w:basedOn w:val="Normal"/>
    <w:link w:val="BalloonTextChar"/>
    <w:uiPriority w:val="99"/>
    <w:semiHidden/>
    <w:unhideWhenUsed/>
    <w:rsid w:val="003E4D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4D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0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02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DE025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673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673"/>
    <w:rPr>
      <w:i/>
      <w:iCs/>
      <w:color w:val="5B9BD5" w:themeColor="accent1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1946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6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vjaG/FinalProject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iaf.org.il/4968-36146-he/IAF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704B01-1215-4149-83E0-14C5BD5B5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2539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Azrieli - Jerusalem College of Engineering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</dc:creator>
  <cp:lastModifiedBy>Evyatar Golan</cp:lastModifiedBy>
  <cp:revision>78</cp:revision>
  <cp:lastPrinted>2011-01-11T16:47:00Z</cp:lastPrinted>
  <dcterms:created xsi:type="dcterms:W3CDTF">2018-11-25T16:11:00Z</dcterms:created>
  <dcterms:modified xsi:type="dcterms:W3CDTF">2021-11-18T15:52:00Z</dcterms:modified>
</cp:coreProperties>
</file>